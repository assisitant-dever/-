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ADEF5" w14:textId="77777777" w:rsidR="00665EC3" w:rsidRDefault="00BB70FD" w:rsidP="00BB70FD">
      <w:pPr>
        <w:pStyle w:val="a8"/>
      </w:pPr>
      <w:r>
        <w:rPr>
          <w:rFonts w:hint="eastAsia"/>
        </w:rPr>
        <w:t>学习报告</w:t>
      </w:r>
    </w:p>
    <w:p w14:paraId="53B834E5" w14:textId="77777777" w:rsidR="00BB70FD" w:rsidRPr="00EA71B5" w:rsidRDefault="000E0A86" w:rsidP="00EA71B5">
      <w:pPr>
        <w:pStyle w:val="aa"/>
      </w:pPr>
      <w:r w:rsidRPr="00EA71B5">
        <w:rPr>
          <w:rFonts w:hint="eastAsia"/>
        </w:rPr>
        <w:t>姓名</w:t>
      </w:r>
    </w:p>
    <w:p w14:paraId="5CD21180" w14:textId="77777777" w:rsidR="004A3044" w:rsidRPr="00EA71B5" w:rsidRDefault="00BB70FD" w:rsidP="00EA71B5">
      <w:pPr>
        <w:pStyle w:val="aa"/>
        <w:rPr>
          <w:rPrChange w:id="1" w:author="chun wang" w:date="2025-08-07T19:51:00Z">
            <w:rPr/>
          </w:rPrChange>
        </w:rPr>
      </w:pPr>
      <w:r w:rsidRPr="00EA71B5">
        <w:rPr>
          <w:rPrChange w:id="2" w:author="chun wang" w:date="2025-08-07T19:51:00Z">
            <w:rPr/>
          </w:rPrChange>
        </w:rPr>
        <w:t>2025</w:t>
      </w:r>
      <w:r w:rsidRPr="00EA71B5">
        <w:rPr>
          <w:rPrChange w:id="3" w:author="chun wang" w:date="2025-08-07T19:51:00Z">
            <w:rPr/>
          </w:rPrChange>
        </w:rPr>
        <w:t>年</w:t>
      </w:r>
      <w:r w:rsidRPr="00EA71B5">
        <w:rPr>
          <w:rPrChange w:id="4" w:author="chun wang" w:date="2025-08-07T19:51:00Z">
            <w:rPr/>
          </w:rPrChange>
        </w:rPr>
        <w:t>8</w:t>
      </w:r>
      <w:r w:rsidRPr="00EA71B5">
        <w:rPr>
          <w:rPrChange w:id="5" w:author="chun wang" w:date="2025-08-07T19:51:00Z">
            <w:rPr/>
          </w:rPrChange>
        </w:rPr>
        <w:t>月</w:t>
      </w:r>
      <w:r w:rsidRPr="00EA71B5">
        <w:rPr>
          <w:rPrChange w:id="6" w:author="chun wang" w:date="2025-08-07T19:51:00Z">
            <w:rPr/>
          </w:rPrChange>
        </w:rPr>
        <w:t>7</w:t>
      </w:r>
      <w:r w:rsidRPr="00EA71B5">
        <w:rPr>
          <w:rPrChange w:id="7" w:author="chun wang" w:date="2025-08-07T19:51:00Z">
            <w:rPr/>
          </w:rPrChange>
        </w:rPr>
        <w:t>日</w:t>
      </w:r>
    </w:p>
    <w:p w14:paraId="01F65350" w14:textId="379087B4" w:rsidR="00265B58" w:rsidRDefault="00987D9A" w:rsidP="00987D9A">
      <w:pPr>
        <w:pStyle w:val="1"/>
        <w:numPr>
          <w:ilvl w:val="0"/>
          <w:numId w:val="0"/>
        </w:numPr>
      </w:pPr>
      <w:ins w:id="8" w:author="chun wang" w:date="2025-08-07T19:51:00Z">
        <w:r>
          <w:rPr>
            <w:rFonts w:hint="eastAsia"/>
            <w:highlight w:val="lightGray"/>
          </w:rPr>
          <w:t>一、</w:t>
        </w:r>
      </w:ins>
      <w:r w:rsidR="00265B58" w:rsidRPr="00987D9A">
        <w:t>人工智能发展的三要素</w:t>
      </w:r>
    </w:p>
    <w:p w14:paraId="61E6E88C" w14:textId="77777777" w:rsidR="000E2166" w:rsidRDefault="00265B58">
      <w:pPr>
        <w:pStyle w:val="2"/>
        <w:ind w:left="0" w:firstLineChars="200" w:firstLine="643"/>
        <w:pPrChange w:id="9" w:author="chun wang" w:date="2025-08-07T19:54:00Z">
          <w:pPr>
            <w:pStyle w:val="2"/>
          </w:pPr>
        </w:pPrChange>
      </w:pPr>
      <w:r>
        <w:rPr>
          <w:rFonts w:hint="eastAsia"/>
        </w:rPr>
        <w:t>数据</w:t>
      </w:r>
    </w:p>
    <w:p w14:paraId="72741D73" w14:textId="77777777" w:rsidR="000E0A86" w:rsidRPr="000E0A86" w:rsidRDefault="000E0A86">
      <w:pPr>
        <w:pStyle w:val="3"/>
        <w:ind w:left="0" w:firstLineChars="200" w:firstLine="643"/>
        <w:pPrChange w:id="10" w:author="chun wang" w:date="2025-08-07T19:54:00Z">
          <w:pPr>
            <w:pStyle w:val="3"/>
          </w:pPr>
        </w:pPrChange>
      </w:pPr>
      <w:r>
        <w:rPr>
          <w:rFonts w:hint="eastAsia"/>
        </w:rPr>
        <w:t>外比巴卜</w:t>
      </w:r>
    </w:p>
    <w:p w14:paraId="6B9AA668" w14:textId="77777777" w:rsidR="00265B58" w:rsidRPr="00265B58" w:rsidRDefault="000E0A86" w:rsidP="00987D9A">
      <w:pPr>
        <w:ind w:firstLine="640"/>
      </w:pPr>
      <w:r>
        <w:rPr>
          <w:rFonts w:hint="eastAsia"/>
        </w:rPr>
        <w:t>正文</w:t>
      </w:r>
    </w:p>
    <w:p w14:paraId="26EED7B2" w14:textId="77777777" w:rsidR="000818A9" w:rsidRPr="000818A9" w:rsidRDefault="000E2166">
      <w:pPr>
        <w:pStyle w:val="2"/>
        <w:ind w:left="0" w:firstLineChars="200" w:firstLine="643"/>
        <w:pPrChange w:id="11" w:author="chun wang" w:date="2025-08-07T19:54:00Z">
          <w:pPr>
            <w:pStyle w:val="2"/>
          </w:pPr>
        </w:pPrChange>
      </w:pPr>
      <w:r w:rsidRPr="000818A9">
        <w:rPr>
          <w:rFonts w:hint="eastAsia"/>
        </w:rPr>
        <w:t>算力</w:t>
      </w:r>
    </w:p>
    <w:p w14:paraId="33D5A181" w14:textId="77777777" w:rsidR="00265B58" w:rsidRPr="00987D9A" w:rsidRDefault="00265B58" w:rsidP="00987D9A">
      <w:pPr>
        <w:ind w:firstLine="640"/>
        <w:rPr>
          <w:rFonts w:eastAsia="仿宋_GB2312"/>
          <w:rPrChange w:id="12" w:author="chun wang" w:date="2025-08-07T19:55:00Z">
            <w:rPr/>
          </w:rPrChange>
        </w:rPr>
      </w:pPr>
      <w:r w:rsidRPr="00987D9A">
        <w:rPr>
          <w:rFonts w:eastAsia="仿宋_GB2312"/>
          <w:rPrChange w:id="13" w:author="chun wang" w:date="2025-08-07T19:55:00Z">
            <w:rPr/>
          </w:rPrChange>
        </w:rPr>
        <w:t>计算能力是推动</w:t>
      </w:r>
      <w:r w:rsidRPr="00987D9A">
        <w:rPr>
          <w:rFonts w:eastAsia="仿宋_GB2312"/>
          <w:rPrChange w:id="14" w:author="chun wang" w:date="2025-08-07T19:55:00Z">
            <w:rPr/>
          </w:rPrChange>
        </w:rPr>
        <w:t>AI</w:t>
      </w:r>
      <w:r w:rsidRPr="00987D9A">
        <w:rPr>
          <w:rFonts w:eastAsia="仿宋_GB2312"/>
          <w:rPrChange w:id="15" w:author="chun wang" w:date="2025-08-07T19:55:00Z">
            <w:rPr/>
          </w:rPrChange>
        </w:rPr>
        <w:t>发展的关键。随着深度学习等算法的成熟，</w:t>
      </w:r>
      <w:r w:rsidRPr="00987D9A">
        <w:rPr>
          <w:rFonts w:eastAsia="仿宋_GB2312"/>
          <w:rPrChange w:id="16" w:author="chun wang" w:date="2025-08-07T19:55:00Z">
            <w:rPr/>
          </w:rPrChange>
        </w:rPr>
        <w:t>AI</w:t>
      </w:r>
      <w:r w:rsidRPr="00987D9A">
        <w:rPr>
          <w:rFonts w:eastAsia="仿宋_GB2312"/>
          <w:rPrChange w:id="17" w:author="chun wang" w:date="2025-08-07T19:55:00Z">
            <w:rPr/>
          </w:rPrChange>
        </w:rPr>
        <w:t>训练模型的规模日益庞大，要求的计算能力呈</w:t>
      </w:r>
      <w:proofErr w:type="gramStart"/>
      <w:r w:rsidRPr="00987D9A">
        <w:rPr>
          <w:rFonts w:eastAsia="仿宋_GB2312"/>
          <w:rPrChange w:id="18" w:author="chun wang" w:date="2025-08-07T19:55:00Z">
            <w:rPr/>
          </w:rPrChange>
        </w:rPr>
        <w:t>指数级</w:t>
      </w:r>
      <w:proofErr w:type="gramEnd"/>
      <w:r w:rsidRPr="00987D9A">
        <w:rPr>
          <w:rFonts w:eastAsia="仿宋_GB2312"/>
          <w:rPrChange w:id="19" w:author="chun wang" w:date="2025-08-07T19:55:00Z">
            <w:rPr/>
          </w:rPrChange>
        </w:rPr>
        <w:t>增长。从传统的单机计算到如今的集群计算、从</w:t>
      </w:r>
      <w:proofErr w:type="gramStart"/>
      <w:r w:rsidRPr="00987D9A">
        <w:rPr>
          <w:rFonts w:eastAsia="仿宋_GB2312"/>
          <w:rPrChange w:id="20" w:author="chun wang" w:date="2025-08-07T19:55:00Z">
            <w:rPr/>
          </w:rPrChange>
        </w:rPr>
        <w:t>通用算力到</w:t>
      </w:r>
      <w:proofErr w:type="gramEnd"/>
      <w:r w:rsidRPr="00987D9A">
        <w:rPr>
          <w:rFonts w:eastAsia="仿宋_GB2312"/>
          <w:rPrChange w:id="21" w:author="chun wang" w:date="2025-08-07T19:55:00Z">
            <w:rPr/>
          </w:rPrChange>
        </w:rPr>
        <w:t>AI</w:t>
      </w:r>
      <w:r w:rsidRPr="00987D9A">
        <w:rPr>
          <w:rFonts w:eastAsia="仿宋_GB2312"/>
          <w:rPrChange w:id="22" w:author="chun wang" w:date="2025-08-07T19:55:00Z">
            <w:rPr/>
          </w:rPrChange>
        </w:rPr>
        <w:t>专用算力，</w:t>
      </w:r>
      <w:proofErr w:type="gramStart"/>
      <w:r w:rsidRPr="00987D9A">
        <w:rPr>
          <w:rFonts w:eastAsia="仿宋_GB2312"/>
          <w:rPrChange w:id="23" w:author="chun wang" w:date="2025-08-07T19:55:00Z">
            <w:rPr/>
          </w:rPrChange>
        </w:rPr>
        <w:t>算力的</w:t>
      </w:r>
      <w:proofErr w:type="gramEnd"/>
      <w:r w:rsidRPr="00987D9A">
        <w:rPr>
          <w:rFonts w:eastAsia="仿宋_GB2312"/>
          <w:rPrChange w:id="24" w:author="chun wang" w:date="2025-08-07T19:55:00Z">
            <w:rPr/>
          </w:rPrChange>
        </w:rPr>
        <w:t>需求不断发生转变。尤其是大型</w:t>
      </w:r>
      <w:proofErr w:type="gramStart"/>
      <w:r w:rsidRPr="00987D9A">
        <w:rPr>
          <w:rFonts w:eastAsia="仿宋_GB2312"/>
          <w:rPrChange w:id="25" w:author="chun wang" w:date="2025-08-07T19:55:00Z">
            <w:rPr/>
          </w:rPrChange>
        </w:rPr>
        <w:t>预训练</w:t>
      </w:r>
      <w:proofErr w:type="gramEnd"/>
      <w:r w:rsidRPr="00987D9A">
        <w:rPr>
          <w:rFonts w:eastAsia="仿宋_GB2312"/>
          <w:rPrChange w:id="26" w:author="chun wang" w:date="2025-08-07T19:55:00Z">
            <w:rPr/>
          </w:rPrChange>
        </w:rPr>
        <w:t>模型（如</w:t>
      </w:r>
      <w:r w:rsidRPr="00987D9A">
        <w:rPr>
          <w:rFonts w:eastAsia="仿宋_GB2312"/>
          <w:rPrChange w:id="27" w:author="chun wang" w:date="2025-08-07T19:55:00Z">
            <w:rPr/>
          </w:rPrChange>
        </w:rPr>
        <w:t>GPT</w:t>
      </w:r>
      <w:r w:rsidRPr="00987D9A">
        <w:rPr>
          <w:rFonts w:eastAsia="仿宋_GB2312"/>
          <w:rPrChange w:id="28" w:author="chun wang" w:date="2025-08-07T19:55:00Z">
            <w:rPr/>
          </w:rPrChange>
        </w:rPr>
        <w:t>系列模型）的训练，</w:t>
      </w:r>
      <w:proofErr w:type="gramStart"/>
      <w:r w:rsidRPr="00987D9A">
        <w:rPr>
          <w:rFonts w:eastAsia="仿宋_GB2312"/>
          <w:rPrChange w:id="29" w:author="chun wang" w:date="2025-08-07T19:55:00Z">
            <w:rPr/>
          </w:rPrChange>
        </w:rPr>
        <w:t>算力成</w:t>
      </w:r>
      <w:proofErr w:type="gramEnd"/>
      <w:r w:rsidRPr="00987D9A">
        <w:rPr>
          <w:rFonts w:eastAsia="仿宋_GB2312"/>
          <w:rPrChange w:id="30" w:author="chun wang" w:date="2025-08-07T19:55:00Z">
            <w:rPr/>
          </w:rPrChange>
        </w:rPr>
        <w:t>为了制约模型规模和应用范围的关键瓶颈。</w:t>
      </w:r>
    </w:p>
    <w:p w14:paraId="25A1A389" w14:textId="77777777" w:rsidR="000818A9" w:rsidRPr="000818A9" w:rsidRDefault="00265B58">
      <w:pPr>
        <w:pStyle w:val="2"/>
        <w:ind w:left="0" w:firstLineChars="200" w:firstLine="643"/>
        <w:pPrChange w:id="31" w:author="chun wang" w:date="2025-08-07T19:54:00Z">
          <w:pPr>
            <w:pStyle w:val="2"/>
          </w:pPr>
        </w:pPrChange>
      </w:pPr>
      <w:r w:rsidRPr="000818A9">
        <w:t>算法</w:t>
      </w:r>
    </w:p>
    <w:p w14:paraId="450B9829" w14:textId="77777777" w:rsidR="00BD1A60" w:rsidRPr="00265B58" w:rsidRDefault="00BD1A60" w:rsidP="00987D9A">
      <w:pPr>
        <w:ind w:firstLine="640"/>
      </w:pPr>
    </w:p>
    <w:sectPr w:rsidR="00BD1A60" w:rsidRPr="00265B58" w:rsidSect="00EA71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98" w:right="1531" w:bottom="1985" w:left="1531" w:header="851" w:footer="992" w:gutter="0"/>
      <w:pgNumType w:fmt="numberInDash"/>
      <w:cols w:space="720"/>
      <w:docGrid w:type="lines" w:linePitch="312"/>
      <w:sectPrChange w:id="33" w:author="chun wang" w:date="2025-08-07T23:07:00Z">
        <w:sectPr w:rsidR="00BD1A60" w:rsidRPr="00265B58" w:rsidSect="00EA71B5">
          <w:pgMar w:top="2098" w:right="1531" w:bottom="1985" w:left="1531" w:header="851" w:footer="992" w:gutter="0"/>
          <w:pgNumType w:fmt="decimal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274AB" w14:textId="77777777" w:rsidR="001042CC" w:rsidRDefault="001042CC" w:rsidP="00665EC3">
      <w:pPr>
        <w:ind w:firstLine="640"/>
      </w:pPr>
      <w:r>
        <w:separator/>
      </w:r>
    </w:p>
  </w:endnote>
  <w:endnote w:type="continuationSeparator" w:id="0">
    <w:p w14:paraId="4D225077" w14:textId="77777777" w:rsidR="001042CC" w:rsidRDefault="001042CC" w:rsidP="00665EC3">
      <w:pPr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8CBD4" w14:textId="77777777" w:rsidR="00995B11" w:rsidRDefault="00D00895" w:rsidP="00665EC3">
    <w:pPr>
      <w:pStyle w:val="a5"/>
      <w:ind w:firstLine="360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</w:rPr>
      <w:t>3</w:t>
    </w:r>
    <w:r>
      <w:fldChar w:fldCharType="end"/>
    </w:r>
  </w:p>
  <w:p w14:paraId="62007BF9" w14:textId="77777777" w:rsidR="00995B11" w:rsidRDefault="00995B11" w:rsidP="00665EC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314BF" w14:textId="21B3428C" w:rsidR="00665EC3" w:rsidRPr="00902CAD" w:rsidRDefault="001042CC">
    <w:pPr>
      <w:pStyle w:val="a5"/>
      <w:numPr>
        <w:ilvl w:val="0"/>
        <w:numId w:val="15"/>
      </w:numPr>
      <w:ind w:firstLineChars="0"/>
      <w:jc w:val="center"/>
      <w:rPr>
        <w:rFonts w:ascii="宋体" w:hAnsi="宋体"/>
        <w:sz w:val="28"/>
        <w:szCs w:val="28"/>
      </w:rPr>
      <w:pPrChange w:id="32" w:author="chun wang" w:date="2025-08-07T19:53:00Z">
        <w:pPr>
          <w:pStyle w:val="a5"/>
          <w:ind w:firstLine="360"/>
          <w:jc w:val="center"/>
        </w:pPr>
      </w:pPrChange>
    </w:pPr>
    <w:sdt>
      <w:sdtPr>
        <w:id w:val="1454910074"/>
        <w:docPartObj>
          <w:docPartGallery w:val="Page Numbers (Bottom of Page)"/>
          <w:docPartUnique/>
        </w:docPartObj>
      </w:sdtPr>
      <w:sdtEndPr>
        <w:rPr>
          <w:rFonts w:ascii="宋体" w:hAnsi="宋体"/>
          <w:sz w:val="28"/>
          <w:szCs w:val="28"/>
        </w:rPr>
      </w:sdtEndPr>
      <w:sdtContent>
        <w:r w:rsidR="00665EC3" w:rsidRPr="00902CAD">
          <w:rPr>
            <w:rFonts w:ascii="宋体" w:hAnsi="宋体"/>
            <w:sz w:val="28"/>
            <w:szCs w:val="28"/>
          </w:rPr>
          <w:fldChar w:fldCharType="begin"/>
        </w:r>
        <w:r w:rsidR="00665EC3" w:rsidRPr="00902CAD">
          <w:rPr>
            <w:rFonts w:ascii="宋体" w:hAnsi="宋体"/>
            <w:sz w:val="28"/>
            <w:szCs w:val="28"/>
          </w:rPr>
          <w:instrText>PAGE   \* MERGEFORMAT</w:instrText>
        </w:r>
        <w:r w:rsidR="00665EC3" w:rsidRPr="00902CAD">
          <w:rPr>
            <w:rFonts w:ascii="宋体" w:hAnsi="宋体"/>
            <w:sz w:val="28"/>
            <w:szCs w:val="28"/>
          </w:rPr>
          <w:fldChar w:fldCharType="separate"/>
        </w:r>
        <w:r w:rsidR="00665EC3" w:rsidRPr="00902CAD">
          <w:rPr>
            <w:rFonts w:ascii="宋体" w:hAnsi="宋体"/>
            <w:sz w:val="28"/>
            <w:szCs w:val="28"/>
            <w:lang w:val="zh-CN"/>
          </w:rPr>
          <w:t>2</w:t>
        </w:r>
        <w:r w:rsidR="00665EC3" w:rsidRPr="00902CAD">
          <w:rPr>
            <w:rFonts w:ascii="宋体" w:hAnsi="宋体"/>
            <w:sz w:val="28"/>
            <w:szCs w:val="28"/>
          </w:rPr>
          <w:fldChar w:fldCharType="end"/>
        </w:r>
      </w:sdtContent>
    </w:sdt>
  </w:p>
  <w:p w14:paraId="451F8448" w14:textId="77777777" w:rsidR="00995B11" w:rsidRDefault="00995B11" w:rsidP="00665EC3">
    <w:pPr>
      <w:pStyle w:val="a5"/>
      <w:ind w:firstLine="360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0C09D" w14:textId="77777777" w:rsidR="00665EC3" w:rsidRDefault="00665EC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96AD4" w14:textId="77777777" w:rsidR="001042CC" w:rsidRDefault="001042CC" w:rsidP="00665EC3">
      <w:pPr>
        <w:ind w:firstLine="640"/>
      </w:pPr>
      <w:r>
        <w:separator/>
      </w:r>
    </w:p>
  </w:footnote>
  <w:footnote w:type="continuationSeparator" w:id="0">
    <w:p w14:paraId="624570DD" w14:textId="77777777" w:rsidR="001042CC" w:rsidRDefault="001042CC" w:rsidP="00665EC3">
      <w:pPr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F303D" w14:textId="77777777" w:rsidR="00665EC3" w:rsidRDefault="00665EC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EE1F" w14:textId="77777777" w:rsidR="00995B11" w:rsidRDefault="00995B11" w:rsidP="00665EC3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F9481" w14:textId="77777777" w:rsidR="00665EC3" w:rsidRDefault="00665EC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E5848"/>
    <w:multiLevelType w:val="hybridMultilevel"/>
    <w:tmpl w:val="F3B89892"/>
    <w:lvl w:ilvl="0" w:tplc="447483FE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F1277E"/>
    <w:multiLevelType w:val="hybridMultilevel"/>
    <w:tmpl w:val="AFFAAE08"/>
    <w:lvl w:ilvl="0" w:tplc="CCD23358">
      <w:start w:val="1"/>
      <w:numFmt w:val="japaneseCounting"/>
      <w:lvlText w:val="（%1）"/>
      <w:lvlJc w:val="left"/>
      <w:pPr>
        <w:ind w:left="98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15D06FAF"/>
    <w:multiLevelType w:val="hybridMultilevel"/>
    <w:tmpl w:val="31BA3304"/>
    <w:lvl w:ilvl="0" w:tplc="CCD23358">
      <w:start w:val="1"/>
      <w:numFmt w:val="japaneseCounting"/>
      <w:lvlText w:val="（%1）"/>
      <w:lvlJc w:val="left"/>
      <w:pPr>
        <w:ind w:left="17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" w15:restartNumberingAfterBreak="0">
    <w:nsid w:val="1A141E53"/>
    <w:multiLevelType w:val="hybridMultilevel"/>
    <w:tmpl w:val="672C8660"/>
    <w:lvl w:ilvl="0" w:tplc="A66C106C">
      <w:start w:val="1"/>
      <w:numFmt w:val="bullet"/>
      <w:lvlText w:val="—"/>
      <w:lvlJc w:val="left"/>
      <w:pPr>
        <w:ind w:left="720" w:hanging="360"/>
      </w:pPr>
      <w:rPr>
        <w:rFonts w:ascii="宋体" w:eastAsia="宋体" w:hAnsi="宋体" w:cs="仿宋_GB2312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24C42696"/>
    <w:multiLevelType w:val="multilevel"/>
    <w:tmpl w:val="98020664"/>
    <w:lvl w:ilvl="0">
      <w:start w:val="1"/>
      <w:numFmt w:val="japaneseCounting"/>
      <w:lvlText w:val="(%1)"/>
      <w:lvlJc w:val="left"/>
      <w:pPr>
        <w:tabs>
          <w:tab w:val="num" w:pos="720"/>
        </w:tabs>
        <w:ind w:left="720" w:hanging="360"/>
      </w:pPr>
      <w:rPr>
        <w:rFonts w:ascii="仿宋_GB2312" w:eastAsia="宋体" w:hAnsi="仿宋_GB2312" w:cs="仿宋_GB231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C712E6"/>
    <w:multiLevelType w:val="hybridMultilevel"/>
    <w:tmpl w:val="91BA332C"/>
    <w:lvl w:ilvl="0" w:tplc="DA74543A">
      <w:start w:val="1"/>
      <w:numFmt w:val="japaneseCounting"/>
      <w:lvlText w:val="(%1)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066222"/>
    <w:multiLevelType w:val="hybridMultilevel"/>
    <w:tmpl w:val="0BEA8FE4"/>
    <w:lvl w:ilvl="0" w:tplc="34146210">
      <w:start w:val="1"/>
      <w:numFmt w:val="japaneseCounting"/>
      <w:pStyle w:val="2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D56BF5"/>
    <w:multiLevelType w:val="hybridMultilevel"/>
    <w:tmpl w:val="69A41146"/>
    <w:lvl w:ilvl="0" w:tplc="75C8D9C2">
      <w:start w:val="1"/>
      <w:numFmt w:val="japaneseCounting"/>
      <w:lvlText w:val="(%1)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5C50FD"/>
    <w:multiLevelType w:val="hybridMultilevel"/>
    <w:tmpl w:val="081A3018"/>
    <w:lvl w:ilvl="0" w:tplc="39561D94">
      <w:start w:val="1"/>
      <w:numFmt w:val="decimal"/>
      <w:lvlText w:val="%1."/>
      <w:lvlJc w:val="left"/>
      <w:pPr>
        <w:ind w:left="98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436D7A32"/>
    <w:multiLevelType w:val="hybridMultilevel"/>
    <w:tmpl w:val="9F40CE2C"/>
    <w:lvl w:ilvl="0" w:tplc="5A2EF592">
      <w:start w:val="1"/>
      <w:numFmt w:val="japaneseCounting"/>
      <w:lvlText w:val="(%1)"/>
      <w:lvlJc w:val="left"/>
      <w:pPr>
        <w:ind w:left="1370" w:hanging="7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0" w15:restartNumberingAfterBreak="0">
    <w:nsid w:val="4F146F23"/>
    <w:multiLevelType w:val="hybridMultilevel"/>
    <w:tmpl w:val="33E2EB3E"/>
    <w:lvl w:ilvl="0" w:tplc="65A86ED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D42C25"/>
    <w:multiLevelType w:val="multilevel"/>
    <w:tmpl w:val="8CB8DBC4"/>
    <w:lvl w:ilvl="0">
      <w:start w:val="1"/>
      <w:numFmt w:val="none"/>
      <w:lvlText w:val="一、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（一）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5C4F1151"/>
    <w:multiLevelType w:val="hybridMultilevel"/>
    <w:tmpl w:val="EBBAD6F6"/>
    <w:lvl w:ilvl="0" w:tplc="CCD23358">
      <w:start w:val="1"/>
      <w:numFmt w:val="japaneseCounting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FB1311B"/>
    <w:multiLevelType w:val="hybridMultilevel"/>
    <w:tmpl w:val="AD3693F0"/>
    <w:lvl w:ilvl="0" w:tplc="29086F5C">
      <w:start w:val="1"/>
      <w:numFmt w:val="decimal"/>
      <w:lvlText w:val="%1."/>
      <w:lvlJc w:val="left"/>
      <w:pPr>
        <w:ind w:left="98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5"/>
  </w:num>
  <w:num w:numId="5">
    <w:abstractNumId w:val="11"/>
  </w:num>
  <w:num w:numId="6">
    <w:abstractNumId w:val="8"/>
  </w:num>
  <w:num w:numId="7">
    <w:abstractNumId w:val="12"/>
  </w:num>
  <w:num w:numId="8">
    <w:abstractNumId w:val="7"/>
  </w:num>
  <w:num w:numId="9">
    <w:abstractNumId w:val="1"/>
  </w:num>
  <w:num w:numId="10">
    <w:abstractNumId w:val="13"/>
  </w:num>
  <w:num w:numId="11">
    <w:abstractNumId w:val="6"/>
  </w:num>
  <w:num w:numId="12">
    <w:abstractNumId w:val="10"/>
  </w:num>
  <w:num w:numId="13">
    <w:abstractNumId w:val="0"/>
  </w:num>
  <w:num w:numId="14">
    <w:abstractNumId w:val="10"/>
  </w:num>
  <w:num w:numId="1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un wang">
    <w15:presenceInfo w15:providerId="Windows Live" w15:userId="09cd31a7ce4c21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9A"/>
    <w:rsid w:val="000818A9"/>
    <w:rsid w:val="00090B5B"/>
    <w:rsid w:val="000E0A86"/>
    <w:rsid w:val="000E2166"/>
    <w:rsid w:val="000E58AC"/>
    <w:rsid w:val="001042CC"/>
    <w:rsid w:val="00106AD4"/>
    <w:rsid w:val="00177E40"/>
    <w:rsid w:val="00183C3A"/>
    <w:rsid w:val="001B73B8"/>
    <w:rsid w:val="00233950"/>
    <w:rsid w:val="00237F70"/>
    <w:rsid w:val="00265B58"/>
    <w:rsid w:val="002661C6"/>
    <w:rsid w:val="00297353"/>
    <w:rsid w:val="002F75EE"/>
    <w:rsid w:val="00313CD8"/>
    <w:rsid w:val="00337ECC"/>
    <w:rsid w:val="003F2262"/>
    <w:rsid w:val="00426549"/>
    <w:rsid w:val="004551B1"/>
    <w:rsid w:val="00481BBB"/>
    <w:rsid w:val="00482B21"/>
    <w:rsid w:val="004A3044"/>
    <w:rsid w:val="004E1153"/>
    <w:rsid w:val="00572DF8"/>
    <w:rsid w:val="005A34FD"/>
    <w:rsid w:val="005B02BB"/>
    <w:rsid w:val="005C68F8"/>
    <w:rsid w:val="00606446"/>
    <w:rsid w:val="00636461"/>
    <w:rsid w:val="00655F54"/>
    <w:rsid w:val="00665EC3"/>
    <w:rsid w:val="006A0734"/>
    <w:rsid w:val="006E5CEE"/>
    <w:rsid w:val="006E7486"/>
    <w:rsid w:val="00706B50"/>
    <w:rsid w:val="00750067"/>
    <w:rsid w:val="007B6665"/>
    <w:rsid w:val="0082600E"/>
    <w:rsid w:val="00866AE5"/>
    <w:rsid w:val="00872519"/>
    <w:rsid w:val="008758C4"/>
    <w:rsid w:val="008B42CB"/>
    <w:rsid w:val="008C0541"/>
    <w:rsid w:val="008D5E9D"/>
    <w:rsid w:val="00902CAD"/>
    <w:rsid w:val="009235D2"/>
    <w:rsid w:val="00925E27"/>
    <w:rsid w:val="00933FA8"/>
    <w:rsid w:val="00953119"/>
    <w:rsid w:val="00960D93"/>
    <w:rsid w:val="00987D9A"/>
    <w:rsid w:val="00995B11"/>
    <w:rsid w:val="009A1693"/>
    <w:rsid w:val="009C12FF"/>
    <w:rsid w:val="00A064F9"/>
    <w:rsid w:val="00A23DEE"/>
    <w:rsid w:val="00A36E5E"/>
    <w:rsid w:val="00A67216"/>
    <w:rsid w:val="00A8310B"/>
    <w:rsid w:val="00B75BB3"/>
    <w:rsid w:val="00BB1969"/>
    <w:rsid w:val="00BB70FD"/>
    <w:rsid w:val="00BD0723"/>
    <w:rsid w:val="00BD0E27"/>
    <w:rsid w:val="00BD1A60"/>
    <w:rsid w:val="00BD7D67"/>
    <w:rsid w:val="00BE682D"/>
    <w:rsid w:val="00C14433"/>
    <w:rsid w:val="00C21379"/>
    <w:rsid w:val="00C77BFB"/>
    <w:rsid w:val="00C85BD9"/>
    <w:rsid w:val="00CA20B7"/>
    <w:rsid w:val="00CD2B4C"/>
    <w:rsid w:val="00D00895"/>
    <w:rsid w:val="00D04EDA"/>
    <w:rsid w:val="00D2257A"/>
    <w:rsid w:val="00DA4250"/>
    <w:rsid w:val="00DC1F28"/>
    <w:rsid w:val="00DD650F"/>
    <w:rsid w:val="00E45B87"/>
    <w:rsid w:val="00E62901"/>
    <w:rsid w:val="00E8175D"/>
    <w:rsid w:val="00EA71B5"/>
    <w:rsid w:val="00F5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97F8D"/>
  <w15:chartTrackingRefBased/>
  <w15:docId w15:val="{4E2ED47E-1722-44DE-8208-5767C49E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ECC"/>
    <w:pPr>
      <w:widowControl w:val="0"/>
      <w:spacing w:after="0" w:line="560" w:lineRule="exact"/>
      <w:ind w:firstLineChars="200" w:firstLine="200"/>
      <w:jc w:val="both"/>
    </w:pPr>
    <w:rPr>
      <w:rFonts w:ascii="仿宋_GB2312" w:eastAsia="宋体" w:hAnsi="仿宋_GB2312" w:cs="仿宋_GB2312"/>
      <w:sz w:val="32"/>
      <w:szCs w:val="32"/>
      <w14:ligatures w14:val="none"/>
    </w:rPr>
  </w:style>
  <w:style w:type="paragraph" w:styleId="1">
    <w:name w:val="heading 1"/>
    <w:basedOn w:val="3"/>
    <w:next w:val="a"/>
    <w:link w:val="10"/>
    <w:uiPriority w:val="9"/>
    <w:qFormat/>
    <w:rsid w:val="00987D9A"/>
    <w:pPr>
      <w:numPr>
        <w:numId w:val="12"/>
      </w:numPr>
      <w:ind w:left="0" w:firstLine="0"/>
      <w:outlineLvl w:val="0"/>
      <w:pPrChange w:id="0" w:author="chun wang" w:date="2025-08-07T19:55:00Z">
        <w:pPr>
          <w:widowControl w:val="0"/>
          <w:numPr>
            <w:numId w:val="12"/>
          </w:numPr>
          <w:spacing w:line="560" w:lineRule="exact"/>
          <w:ind w:left="420" w:hanging="420"/>
          <w:jc w:val="both"/>
          <w:outlineLvl w:val="0"/>
        </w:pPr>
      </w:pPrChange>
    </w:pPr>
    <w:rPr>
      <w:rFonts w:ascii="黑体" w:eastAsia="黑体" w:hAnsi="黑体" w:cs="黑体"/>
      <w:b w:val="0"/>
      <w:rPrChange w:id="0" w:author="chun wang" w:date="2025-08-07T19:55:00Z">
        <w:rPr>
          <w:rFonts w:ascii="黑体" w:eastAsia="黑体" w:hAnsi="黑体" w:cs="黑体"/>
          <w:b/>
          <w:bCs/>
          <w:kern w:val="2"/>
          <w:sz w:val="32"/>
          <w:szCs w:val="32"/>
          <w:lang w:val="en-US" w:eastAsia="zh-CN" w:bidi="ar-SA"/>
        </w:rPr>
      </w:rPrChange>
    </w:rPr>
  </w:style>
  <w:style w:type="paragraph" w:styleId="2">
    <w:name w:val="heading 2"/>
    <w:basedOn w:val="a"/>
    <w:next w:val="a"/>
    <w:link w:val="20"/>
    <w:uiPriority w:val="9"/>
    <w:unhideWhenUsed/>
    <w:qFormat/>
    <w:rsid w:val="000E0A86"/>
    <w:pPr>
      <w:numPr>
        <w:numId w:val="11"/>
      </w:numPr>
      <w:ind w:left="57" w:firstLineChars="0" w:firstLine="0"/>
      <w:outlineLvl w:val="1"/>
    </w:pPr>
    <w:rPr>
      <w:rFonts w:ascii="楷体_GB2312" w:eastAsia="楷体_GB2312" w:hAnsi="楷体_GB2312" w:cs="楷体_GB2312"/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482B21"/>
    <w:pPr>
      <w:numPr>
        <w:numId w:val="13"/>
      </w:numPr>
      <w:ind w:firstLineChars="0" w:firstLine="0"/>
      <w:outlineLvl w:val="2"/>
    </w:pPr>
    <w:rPr>
      <w:rFonts w:eastAsia="仿宋_GB2312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5B58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65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5E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5EC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5EC3"/>
    <w:rPr>
      <w:sz w:val="18"/>
      <w:szCs w:val="18"/>
    </w:rPr>
  </w:style>
  <w:style w:type="character" w:styleId="a7">
    <w:name w:val="page number"/>
    <w:rsid w:val="00665EC3"/>
    <w:rPr>
      <w:rFonts w:ascii="Times New Roman" w:eastAsia="宋体" w:hAnsi="Times New Roman" w:cs="Times New Roman"/>
    </w:rPr>
  </w:style>
  <w:style w:type="paragraph" w:styleId="a8">
    <w:name w:val="Title"/>
    <w:basedOn w:val="a"/>
    <w:next w:val="a"/>
    <w:link w:val="a9"/>
    <w:uiPriority w:val="10"/>
    <w:qFormat/>
    <w:rsid w:val="00177E40"/>
    <w:pPr>
      <w:adjustRightInd w:val="0"/>
      <w:snapToGrid w:val="0"/>
      <w:spacing w:line="240" w:lineRule="auto"/>
      <w:ind w:firstLineChars="0" w:firstLine="0"/>
      <w:jc w:val="center"/>
    </w:pPr>
    <w:rPr>
      <w:rFonts w:ascii="方正小标宋简体" w:eastAsia="方正小标宋简体"/>
      <w:sz w:val="44"/>
      <w:szCs w:val="44"/>
    </w:rPr>
  </w:style>
  <w:style w:type="character" w:customStyle="1" w:styleId="a9">
    <w:name w:val="标题 字符"/>
    <w:basedOn w:val="a0"/>
    <w:link w:val="a8"/>
    <w:uiPriority w:val="10"/>
    <w:rsid w:val="00177E40"/>
    <w:rPr>
      <w:rFonts w:ascii="方正小标宋简体" w:eastAsia="方正小标宋简体" w:hAnsi="仿宋_GB2312" w:cs="仿宋_GB2312"/>
      <w:sz w:val="44"/>
      <w:szCs w:val="44"/>
      <w14:ligatures w14:val="none"/>
    </w:rPr>
  </w:style>
  <w:style w:type="character" w:customStyle="1" w:styleId="10">
    <w:name w:val="标题 1 字符"/>
    <w:basedOn w:val="a0"/>
    <w:link w:val="1"/>
    <w:uiPriority w:val="9"/>
    <w:rsid w:val="00987D9A"/>
    <w:rPr>
      <w:rFonts w:ascii="黑体" w:eastAsia="黑体" w:hAnsi="黑体" w:cs="黑体"/>
      <w:bCs/>
      <w:sz w:val="32"/>
      <w:szCs w:val="32"/>
      <w14:ligatures w14:val="none"/>
    </w:rPr>
  </w:style>
  <w:style w:type="character" w:customStyle="1" w:styleId="20">
    <w:name w:val="标题 2 字符"/>
    <w:basedOn w:val="a0"/>
    <w:link w:val="2"/>
    <w:uiPriority w:val="9"/>
    <w:rsid w:val="000E0A86"/>
    <w:rPr>
      <w:rFonts w:ascii="楷体_GB2312" w:eastAsia="楷体_GB2312" w:hAnsi="楷体_GB2312" w:cs="楷体_GB2312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482B21"/>
    <w:rPr>
      <w:rFonts w:ascii="仿宋_GB2312" w:eastAsia="仿宋_GB2312" w:hAnsi="仿宋_GB2312" w:cs="仿宋_GB2312"/>
      <w:b/>
      <w:bCs/>
      <w:sz w:val="32"/>
      <w:szCs w:val="32"/>
      <w14:ligatures w14:val="none"/>
    </w:rPr>
  </w:style>
  <w:style w:type="paragraph" w:customStyle="1" w:styleId="aa">
    <w:name w:val="姓名时间"/>
    <w:basedOn w:val="a"/>
    <w:link w:val="ab"/>
    <w:qFormat/>
    <w:rsid w:val="00EA71B5"/>
    <w:pPr>
      <w:ind w:firstLineChars="0" w:firstLine="0"/>
      <w:jc w:val="center"/>
    </w:pPr>
    <w:rPr>
      <w:rFonts w:eastAsia="楷体"/>
      <w:sz w:val="28"/>
    </w:rPr>
  </w:style>
  <w:style w:type="paragraph" w:styleId="ac">
    <w:name w:val="List Paragraph"/>
    <w:basedOn w:val="a"/>
    <w:uiPriority w:val="34"/>
    <w:qFormat/>
    <w:rsid w:val="00233950"/>
    <w:pPr>
      <w:ind w:firstLine="420"/>
    </w:pPr>
  </w:style>
  <w:style w:type="character" w:customStyle="1" w:styleId="ab">
    <w:name w:val="姓名时间 字符"/>
    <w:basedOn w:val="a0"/>
    <w:link w:val="aa"/>
    <w:rsid w:val="00EA71B5"/>
    <w:rPr>
      <w:rFonts w:ascii="仿宋_GB2312" w:eastAsia="楷体" w:hAnsi="仿宋_GB2312" w:cs="仿宋_GB2312"/>
      <w:sz w:val="28"/>
      <w:szCs w:val="32"/>
      <w14:ligatures w14:val="none"/>
    </w:rPr>
  </w:style>
  <w:style w:type="paragraph" w:styleId="ad">
    <w:name w:val="No Spacing"/>
    <w:uiPriority w:val="1"/>
    <w:qFormat/>
    <w:rsid w:val="00655F54"/>
    <w:pPr>
      <w:widowControl w:val="0"/>
      <w:spacing w:after="0" w:line="240" w:lineRule="auto"/>
      <w:ind w:firstLineChars="200" w:firstLine="200"/>
      <w:jc w:val="both"/>
    </w:pPr>
    <w:rPr>
      <w:rFonts w:ascii="仿宋_GB2312" w:eastAsia="宋体" w:hAnsi="仿宋_GB2312" w:cs="仿宋_GB2312"/>
      <w:sz w:val="28"/>
      <w:szCs w:val="32"/>
      <w14:ligatures w14:val="none"/>
    </w:rPr>
  </w:style>
  <w:style w:type="paragraph" w:styleId="ae">
    <w:name w:val="Date"/>
    <w:basedOn w:val="a"/>
    <w:next w:val="a"/>
    <w:link w:val="af"/>
    <w:uiPriority w:val="99"/>
    <w:semiHidden/>
    <w:unhideWhenUsed/>
    <w:rsid w:val="00BB70FD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BB70FD"/>
    <w:rPr>
      <w:rFonts w:ascii="仿宋_GB2312" w:eastAsia="宋体" w:hAnsi="仿宋_GB2312" w:cs="仿宋_GB2312"/>
      <w:sz w:val="28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265B58"/>
    <w:rPr>
      <w:rFonts w:asciiTheme="majorHAnsi" w:eastAsiaTheme="majorEastAsia" w:hAnsiTheme="majorHAnsi" w:cstheme="majorBidi"/>
      <w:b/>
      <w:bCs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7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9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0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7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01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22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513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71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3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35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9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65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91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88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45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3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6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3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86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30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68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392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33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4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4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85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05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3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85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40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253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0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1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7826\Documents\&#33258;&#23450;&#20041;%20Office%20&#27169;&#26495;\&#23398;&#20064;&#25253;&#21578;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1F381-8440-451B-83B9-FF7EB1989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学习报告2.dotx</Template>
  <TotalTime>14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wang</dc:creator>
  <cp:keywords/>
  <dc:description/>
  <cp:lastModifiedBy>chun wang</cp:lastModifiedBy>
  <cp:revision>3</cp:revision>
  <dcterms:created xsi:type="dcterms:W3CDTF">2025-08-07T11:49:00Z</dcterms:created>
  <dcterms:modified xsi:type="dcterms:W3CDTF">2025-08-07T15:10:00Z</dcterms:modified>
</cp:coreProperties>
</file>